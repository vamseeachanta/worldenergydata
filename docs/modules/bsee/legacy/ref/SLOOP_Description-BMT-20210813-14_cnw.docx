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39EF" w14:textId="7B6C5F58" w:rsidR="00750F80" w:rsidRDefault="007844D6">
      <w:pPr>
        <w:pStyle w:val="Title"/>
      </w:pPr>
      <w:r>
        <w:t>SLOOP Description</w:t>
      </w:r>
    </w:p>
    <w:p w14:paraId="54307A7D" w14:textId="77777777" w:rsidR="00750F80" w:rsidRDefault="00750F80">
      <w:pPr>
        <w:tabs>
          <w:tab w:val="left" w:pos="1890"/>
        </w:tabs>
        <w:rPr>
          <w:b/>
          <w:bCs/>
        </w:rPr>
      </w:pPr>
      <w:bookmarkStart w:id="0" w:name="_Toc372004096"/>
      <w:bookmarkStart w:id="1" w:name="_Toc55969636"/>
      <w:bookmarkStart w:id="2" w:name="_Toc164061334"/>
      <w:bookmarkStart w:id="3" w:name="_Toc169689397"/>
    </w:p>
    <w:p w14:paraId="62D7E021" w14:textId="77777777" w:rsidR="00750F80" w:rsidRDefault="00750F80">
      <w:pPr>
        <w:tabs>
          <w:tab w:val="left" w:pos="1890"/>
        </w:tabs>
        <w:rPr>
          <w:rStyle w:val="Heading2Char"/>
        </w:rPr>
      </w:pPr>
      <w:r>
        <w:rPr>
          <w:rStyle w:val="Heading2Char"/>
        </w:rPr>
        <w:t>Prepared By:</w:t>
      </w:r>
      <w:r>
        <w:rPr>
          <w:rStyle w:val="Heading2Char"/>
        </w:rPr>
        <w:tab/>
        <w:t>WJ Brendling</w:t>
      </w:r>
    </w:p>
    <w:p w14:paraId="0EBE4036" w14:textId="3ECC469D" w:rsidR="00750F80" w:rsidRDefault="00750F80">
      <w:pPr>
        <w:tabs>
          <w:tab w:val="left" w:pos="1890"/>
        </w:tabs>
        <w:rPr>
          <w:rStyle w:val="Heading2Char"/>
        </w:rPr>
      </w:pPr>
      <w:r>
        <w:rPr>
          <w:rStyle w:val="Heading2Char"/>
        </w:rPr>
        <w:t>Client:</w:t>
      </w:r>
      <w:r>
        <w:rPr>
          <w:rStyle w:val="Heading2Char"/>
        </w:rPr>
        <w:tab/>
      </w:r>
      <w:r w:rsidR="007844D6">
        <w:rPr>
          <w:rStyle w:val="Heading2Char"/>
        </w:rPr>
        <w:t>Frontier Deepwater</w:t>
      </w:r>
    </w:p>
    <w:p w14:paraId="33B21283" w14:textId="2B7A8916" w:rsidR="00750F80" w:rsidRDefault="00750F80">
      <w:pPr>
        <w:tabs>
          <w:tab w:val="left" w:pos="1890"/>
        </w:tabs>
        <w:rPr>
          <w:rStyle w:val="Heading2Char"/>
        </w:rPr>
      </w:pPr>
      <w:r>
        <w:rPr>
          <w:rStyle w:val="Heading2Char"/>
        </w:rPr>
        <w:t>Date:</w:t>
      </w:r>
      <w:r>
        <w:rPr>
          <w:rStyle w:val="Heading2Char"/>
        </w:rPr>
        <w:tab/>
      </w:r>
      <w:r>
        <w:rPr>
          <w:rStyle w:val="Heading2Char"/>
        </w:rPr>
        <w:fldChar w:fldCharType="begin"/>
      </w:r>
      <w:r>
        <w:rPr>
          <w:rStyle w:val="Heading2Char"/>
        </w:rPr>
        <w:instrText xml:space="preserve"> SAVEDATE \@ "dd MMMM yyyy" \* MERGEFORMAT </w:instrText>
      </w:r>
      <w:r>
        <w:rPr>
          <w:rStyle w:val="Heading2Char"/>
        </w:rPr>
        <w:fldChar w:fldCharType="separate"/>
      </w:r>
      <w:ins w:id="4" w:author="Roy Shilling" w:date="2021-08-15T11:17:00Z">
        <w:r w:rsidR="00871AC1">
          <w:rPr>
            <w:rStyle w:val="Heading2Char"/>
            <w:noProof/>
          </w:rPr>
          <w:t>14 August 2021</w:t>
        </w:r>
      </w:ins>
      <w:del w:id="5" w:author="Roy Shilling" w:date="2021-08-15T11:17:00Z">
        <w:r w:rsidR="00C113FE" w:rsidDel="00871AC1">
          <w:rPr>
            <w:rStyle w:val="Heading2Char"/>
            <w:noProof/>
          </w:rPr>
          <w:delText>13 August 2021</w:delText>
        </w:r>
      </w:del>
      <w:r>
        <w:rPr>
          <w:rStyle w:val="Heading2Char"/>
        </w:rPr>
        <w:fldChar w:fldCharType="end"/>
      </w:r>
    </w:p>
    <w:p w14:paraId="517CFC96" w14:textId="2BE57C35" w:rsidR="00750F80" w:rsidRDefault="00750F80">
      <w:pPr>
        <w:tabs>
          <w:tab w:val="left" w:pos="1890"/>
        </w:tabs>
        <w:rPr>
          <w:rStyle w:val="Heading2Char"/>
        </w:rPr>
      </w:pPr>
      <w:r>
        <w:rPr>
          <w:rStyle w:val="Heading2Char"/>
        </w:rPr>
        <w:t>Status:</w:t>
      </w:r>
      <w:r>
        <w:rPr>
          <w:rStyle w:val="Heading2Char"/>
        </w:rPr>
        <w:tab/>
      </w:r>
      <w:r w:rsidR="007844D6">
        <w:rPr>
          <w:rStyle w:val="Heading2Char"/>
        </w:rPr>
        <w:t>Draft</w:t>
      </w:r>
    </w:p>
    <w:bookmarkEnd w:id="0"/>
    <w:bookmarkEnd w:id="1"/>
    <w:bookmarkEnd w:id="2"/>
    <w:bookmarkEnd w:id="3"/>
    <w:p w14:paraId="7C9D3724" w14:textId="509CA6EC" w:rsidR="00750F80" w:rsidRDefault="007844D6">
      <w:pPr>
        <w:pStyle w:val="Heading1"/>
      </w:pPr>
      <w:r>
        <w:t>SLOOP Description</w:t>
      </w:r>
    </w:p>
    <w:p w14:paraId="24BC892C" w14:textId="5CCBCD72" w:rsidR="007844D6" w:rsidRDefault="007844D6" w:rsidP="007844D6">
      <w:r>
        <w:t xml:space="preserve">Operational modelling is the building of a high level model of a complete </w:t>
      </w:r>
      <w:del w:id="6" w:author="Charles White" w:date="2021-08-14T18:06:00Z">
        <w:r w:rsidDel="00F622C5">
          <w:delText xml:space="preserve">operation and </w:delText>
        </w:r>
      </w:del>
      <w:r>
        <w:t>system</w:t>
      </w:r>
      <w:ins w:id="7" w:author="Charles White" w:date="2021-08-14T18:06:00Z">
        <w:r w:rsidR="007D3255">
          <w:t xml:space="preserve"> and relevant operations</w:t>
        </w:r>
      </w:ins>
      <w:r>
        <w:t xml:space="preserve"> to predict how it can be expected to perform under the influence of real world conditions such as severe weather conditions </w:t>
      </w:r>
      <w:del w:id="8" w:author="Charles White" w:date="2021-08-14T18:07:00Z">
        <w:r w:rsidDel="004D72C4">
          <w:delText>and the need for</w:delText>
        </w:r>
      </w:del>
      <w:ins w:id="9" w:author="Charles White" w:date="2021-08-14T18:07:00Z">
        <w:r w:rsidR="004D72C4">
          <w:t>while addressing</w:t>
        </w:r>
      </w:ins>
      <w:r>
        <w:t xml:space="preserve"> planned and unplanned maintenance. It forms a valuable part of any economic evaluation </w:t>
      </w:r>
      <w:ins w:id="10" w:author="Charles White" w:date="2021-08-14T18:08:00Z">
        <w:r w:rsidR="0035703D">
          <w:t xml:space="preserve">by </w:t>
        </w:r>
      </w:ins>
      <w:r>
        <w:t>providing information on probable revenue and on operational expenses.</w:t>
      </w:r>
    </w:p>
    <w:p w14:paraId="0279ECAE" w14:textId="6A1EC2D8" w:rsidR="007844D6" w:rsidRDefault="007844D6" w:rsidP="007844D6">
      <w:r>
        <w:t xml:space="preserve">SLOOP </w:t>
      </w:r>
      <w:del w:id="11" w:author="Charles White" w:date="2021-08-14T17:58:00Z">
        <w:r w:rsidDel="00674DD7">
          <w:delText>is BMT software</w:delText>
        </w:r>
      </w:del>
      <w:ins w:id="12" w:author="Charles White" w:date="2021-08-14T17:58:00Z">
        <w:r w:rsidR="00674DD7">
          <w:t>was</w:t>
        </w:r>
      </w:ins>
      <w:r>
        <w:t xml:space="preserve"> developed to model</w:t>
      </w:r>
      <w:ins w:id="13" w:author="Charles White" w:date="2021-08-14T18:00:00Z">
        <w:r w:rsidR="00A375C6">
          <w:t xml:space="preserve"> and evaluate</w:t>
        </w:r>
      </w:ins>
      <w:r>
        <w:t xml:space="preserve"> oil and gas operations in harsh environments such as the North Sea and the Gulf of Mexico. The SLOOP </w:t>
      </w:r>
      <w:del w:id="14" w:author="Charles White" w:date="2021-08-14T17:58:00Z">
        <w:r w:rsidDel="004B6E54">
          <w:delText xml:space="preserve">operational and economic </w:delText>
        </w:r>
      </w:del>
      <w:r>
        <w:t xml:space="preserve">simulation tool has been developed in-house at BMT </w:t>
      </w:r>
      <w:ins w:id="15" w:author="Charles White" w:date="2021-08-14T17:57:00Z">
        <w:r w:rsidR="00DB7D7E">
          <w:t>and used in support o</w:t>
        </w:r>
      </w:ins>
      <w:ins w:id="16" w:author="Charles White" w:date="2021-08-14T17:59:00Z">
        <w:r w:rsidR="00674DD7">
          <w:t>f strategic operation</w:t>
        </w:r>
        <w:r w:rsidR="00BD687E">
          <w:t xml:space="preserve">s and economic planning by </w:t>
        </w:r>
      </w:ins>
      <w:ins w:id="17" w:author="Charles White" w:date="2021-08-14T18:00:00Z">
        <w:r w:rsidR="00BD687E">
          <w:t>leaders in the oil &amp; gas industry over</w:t>
        </w:r>
      </w:ins>
      <w:ins w:id="18" w:author="Charles White" w:date="2021-08-14T17:59:00Z">
        <w:r w:rsidR="00674DD7">
          <w:t xml:space="preserve"> </w:t>
        </w:r>
      </w:ins>
      <w:r>
        <w:t>the past 25 years.</w:t>
      </w:r>
    </w:p>
    <w:p w14:paraId="699B07AD" w14:textId="3DD109FE" w:rsidR="00ED39C5" w:rsidRDefault="00ED39C5" w:rsidP="00ED39C5">
      <w:r>
        <w:t xml:space="preserve">Features of </w:t>
      </w:r>
      <w:r w:rsidR="00FB1C4D">
        <w:t>SLOOP</w:t>
      </w:r>
      <w:r>
        <w:t xml:space="preserve"> enable the simulat</w:t>
      </w:r>
      <w:r w:rsidR="00FB1C4D">
        <w:t>ion of</w:t>
      </w:r>
      <w:ins w:id="19" w:author="Charles White" w:date="2021-08-14T18:02:00Z">
        <w:r w:rsidR="008351A8">
          <w:t xml:space="preserve"> complex field development and operating systems</w:t>
        </w:r>
      </w:ins>
      <w:ins w:id="20" w:author="Charles White" w:date="2021-08-14T18:05:00Z">
        <w:r w:rsidR="00C5308C">
          <w:t xml:space="preserve"> accounting for</w:t>
        </w:r>
      </w:ins>
      <w:r>
        <w:t>:</w:t>
      </w:r>
    </w:p>
    <w:p w14:paraId="5430BFD4" w14:textId="371761D0" w:rsidR="00ED39C5" w:rsidRDefault="00ED39C5" w:rsidP="00ED39C5">
      <w:pPr>
        <w:pStyle w:val="ListParagraph"/>
        <w:numPr>
          <w:ilvl w:val="0"/>
          <w:numId w:val="2"/>
        </w:numPr>
      </w:pPr>
      <w:r>
        <w:t>Well production rates</w:t>
      </w:r>
      <w:del w:id="21" w:author="Charles White" w:date="2021-08-14T18:03:00Z">
        <w:r w:rsidDel="008351A8">
          <w:delText>.</w:delText>
        </w:r>
      </w:del>
    </w:p>
    <w:p w14:paraId="6D3C1209" w14:textId="17102C9A" w:rsidR="00ED39C5" w:rsidRDefault="00ED39C5" w:rsidP="00ED39C5">
      <w:pPr>
        <w:pStyle w:val="ListParagraph"/>
        <w:numPr>
          <w:ilvl w:val="0"/>
          <w:numId w:val="2"/>
        </w:numPr>
      </w:pPr>
      <w:r>
        <w:t>Well failures</w:t>
      </w:r>
      <w:del w:id="22" w:author="Charles White" w:date="2021-08-14T18:03:00Z">
        <w:r w:rsidDel="008351A8">
          <w:delText>.</w:delText>
        </w:r>
      </w:del>
    </w:p>
    <w:p w14:paraId="348CE44C" w14:textId="628BC0B9" w:rsidR="00ED39C5" w:rsidRDefault="00ED39C5" w:rsidP="00ED39C5">
      <w:pPr>
        <w:pStyle w:val="ListParagraph"/>
        <w:numPr>
          <w:ilvl w:val="0"/>
          <w:numId w:val="2"/>
        </w:numPr>
      </w:pPr>
      <w:r>
        <w:t>Subsea equipment and riser failures</w:t>
      </w:r>
      <w:del w:id="23" w:author="Charles White" w:date="2021-08-14T18:03:00Z">
        <w:r w:rsidDel="008351A8">
          <w:delText>.</w:delText>
        </w:r>
      </w:del>
    </w:p>
    <w:p w14:paraId="1C1F095C" w14:textId="266D5C90" w:rsidR="00ED39C5" w:rsidRDefault="00ED39C5" w:rsidP="00ED39C5">
      <w:pPr>
        <w:pStyle w:val="ListParagraph"/>
        <w:numPr>
          <w:ilvl w:val="0"/>
          <w:numId w:val="2"/>
        </w:numPr>
      </w:pPr>
      <w:r>
        <w:t>Well intervention and other subsea maintenance tasks (including weather dependence and need to charter particular vessels)</w:t>
      </w:r>
      <w:del w:id="24" w:author="Charles White" w:date="2021-08-14T18:03:00Z">
        <w:r w:rsidDel="008351A8">
          <w:delText>.</w:delText>
        </w:r>
      </w:del>
    </w:p>
    <w:p w14:paraId="6DB6C86A" w14:textId="4C84D49B" w:rsidR="00ED39C5" w:rsidRDefault="00ED39C5" w:rsidP="00ED39C5">
      <w:pPr>
        <w:pStyle w:val="ListParagraph"/>
        <w:numPr>
          <w:ilvl w:val="0"/>
          <w:numId w:val="2"/>
        </w:numPr>
      </w:pPr>
      <w:r>
        <w:t>Production system failures and maintenance, and weather dependent operation</w:t>
      </w:r>
      <w:del w:id="25" w:author="Charles White" w:date="2021-08-14T18:03:00Z">
        <w:r w:rsidDel="008351A8">
          <w:delText>.</w:delText>
        </w:r>
      </w:del>
    </w:p>
    <w:p w14:paraId="18337AFA" w14:textId="1EDD256A" w:rsidR="00ED39C5" w:rsidRDefault="00ED39C5" w:rsidP="00ED39C5">
      <w:pPr>
        <w:pStyle w:val="ListParagraph"/>
        <w:numPr>
          <w:ilvl w:val="0"/>
          <w:numId w:val="2"/>
        </w:numPr>
      </w:pPr>
      <w:r>
        <w:t>Storage and export system reliability and weather dependence</w:t>
      </w:r>
      <w:del w:id="26" w:author="Charles White" w:date="2021-08-14T18:03:00Z">
        <w:r w:rsidDel="008351A8">
          <w:delText>.</w:delText>
        </w:r>
      </w:del>
    </w:p>
    <w:p w14:paraId="7D5AA8AA" w14:textId="24F10496" w:rsidR="007844D6" w:rsidRDefault="00ED39C5" w:rsidP="00ED39C5">
      <w:pPr>
        <w:pStyle w:val="ListParagraph"/>
        <w:numPr>
          <w:ilvl w:val="0"/>
          <w:numId w:val="2"/>
        </w:numPr>
      </w:pPr>
      <w:r>
        <w:t>Shuttle tanker operations including weather dependence of loading operation and passage to destination port.</w:t>
      </w:r>
    </w:p>
    <w:p w14:paraId="17C22C05" w14:textId="2917E90C" w:rsidR="00ED39C5" w:rsidRDefault="00C04CEE" w:rsidP="00ED39C5">
      <w:r>
        <w:lastRenderedPageBreak/>
        <w:t xml:space="preserve">Key to modelling expected performance is a realistic representation of the </w:t>
      </w:r>
      <w:r w:rsidR="00052C5E">
        <w:t>environmental</w:t>
      </w:r>
      <w:r>
        <w:t xml:space="preserve"> conditions. For the Gulf of Mexico the following data is typically used:</w:t>
      </w:r>
    </w:p>
    <w:p w14:paraId="5005CDF3" w14:textId="688EB55D" w:rsidR="00C04CEE" w:rsidRDefault="00C04CEE" w:rsidP="00C04CEE">
      <w:pPr>
        <w:pStyle w:val="ListParagraph"/>
        <w:numPr>
          <w:ilvl w:val="0"/>
          <w:numId w:val="3"/>
        </w:numPr>
      </w:pPr>
      <w:r>
        <w:t>Wind and wave data</w:t>
      </w:r>
      <w:r w:rsidR="00052C5E">
        <w:t>:</w:t>
      </w:r>
      <w:r>
        <w:t xml:space="preserve"> </w:t>
      </w:r>
      <w:del w:id="27" w:author="Charles White" w:date="2021-08-14T17:53:00Z">
        <w:r w:rsidR="00052C5E" w:rsidDel="009B6E80">
          <w:delText>A</w:delText>
        </w:r>
        <w:r w:rsidDel="009B6E80">
          <w:delText xml:space="preserve"> </w:delText>
        </w:r>
      </w:del>
      <w:ins w:id="28" w:author="Charles White" w:date="2021-08-14T17:54:00Z">
        <w:r w:rsidR="009B6E80">
          <w:t>BMT has</w:t>
        </w:r>
        <w:r w:rsidR="00966CCD">
          <w:t xml:space="preserve"> extensive</w:t>
        </w:r>
      </w:ins>
      <w:ins w:id="29" w:author="Charles White" w:date="2021-08-14T17:53:00Z">
        <w:r w:rsidR="009B6E80">
          <w:t xml:space="preserve"> </w:t>
        </w:r>
      </w:ins>
      <w:r>
        <w:t>long duration hindcast</w:t>
      </w:r>
      <w:r w:rsidR="00052C5E">
        <w:t xml:space="preserve"> </w:t>
      </w:r>
      <w:del w:id="30" w:author="Charles White" w:date="2021-08-14T17:54:00Z">
        <w:r w:rsidR="00052C5E" w:rsidDel="00966CCD">
          <w:delText>is typically used</w:delText>
        </w:r>
        <w:r w:rsidDel="00966CCD">
          <w:delText xml:space="preserve">. If, for early studies, hindcast data is not available for a site, BMT have methods of generating time-series from </w:delText>
        </w:r>
      </w:del>
      <w:r>
        <w:t>statistical data</w:t>
      </w:r>
      <w:ins w:id="31" w:author="Charles White" w:date="2021-08-14T17:54:00Z">
        <w:r w:rsidR="00966CCD">
          <w:t xml:space="preserve"> for Gulf of Mexico</w:t>
        </w:r>
        <w:r w:rsidR="00110538">
          <w:t xml:space="preserve"> offshore locations</w:t>
        </w:r>
      </w:ins>
      <w:r>
        <w:t>.</w:t>
      </w:r>
    </w:p>
    <w:p w14:paraId="4DE6D42D" w14:textId="3CB0952E" w:rsidR="00C04CEE" w:rsidRDefault="00C04CEE" w:rsidP="00C04CEE">
      <w:pPr>
        <w:pStyle w:val="ListParagraph"/>
        <w:numPr>
          <w:ilvl w:val="0"/>
          <w:numId w:val="3"/>
        </w:numPr>
      </w:pPr>
      <w:r>
        <w:t>Hurricane warnings</w:t>
      </w:r>
      <w:r w:rsidR="00052C5E">
        <w:t>:</w:t>
      </w:r>
      <w:r>
        <w:t xml:space="preserve"> </w:t>
      </w:r>
      <w:r w:rsidR="003337C8">
        <w:t>Making an operation hurricane safe and, if necessary, evacuating a platform may require a number of days. Therefore, interruptions to operation are triggered by advanced warnings of possible hurricanes, which are more frequent than occurrence of actual hurricane conditions at the site. Statistical techniques are used to represent hurricane warnings</w:t>
      </w:r>
      <w:r w:rsidR="00052C5E">
        <w:t xml:space="preserve"> based upon historical tracks data.</w:t>
      </w:r>
    </w:p>
    <w:p w14:paraId="24B4173E" w14:textId="315590EE" w:rsidR="00052C5E" w:rsidRDefault="00052C5E" w:rsidP="00C04CEE">
      <w:pPr>
        <w:pStyle w:val="ListParagraph"/>
        <w:numPr>
          <w:ilvl w:val="0"/>
          <w:numId w:val="3"/>
        </w:numPr>
      </w:pPr>
      <w:r>
        <w:t>Loop current eddies: Historical data on loop eddy currents is used to derive statistics of eddy events. Longer duration time series are then derived based upon these statistics.</w:t>
      </w:r>
    </w:p>
    <w:p w14:paraId="26306848" w14:textId="4509A907" w:rsidR="00ED39C5" w:rsidDel="00E64214" w:rsidRDefault="00052C5E" w:rsidP="00ED39C5">
      <w:pPr>
        <w:rPr>
          <w:del w:id="32" w:author="Charles White" w:date="2021-08-14T17:51:00Z"/>
        </w:rPr>
      </w:pPr>
      <w:del w:id="33" w:author="Charles White" w:date="2021-08-14T17:51:00Z">
        <w:r w:rsidDel="00E64214">
          <w:delText xml:space="preserve">For other areas of the world, other influences may be considered including pack ice or icebergs, tidal heights or currents, </w:delText>
        </w:r>
        <w:r w:rsidR="00325A62" w:rsidDel="00E64214">
          <w:delText>hours of daylight, or lightning.</w:delText>
        </w:r>
      </w:del>
    </w:p>
    <w:p w14:paraId="40A90227" w14:textId="71621029" w:rsidR="00ED39C5" w:rsidRDefault="00325A62" w:rsidP="00ED39C5">
      <w:del w:id="34" w:author="Charles White" w:date="2021-08-14T17:55:00Z">
        <w:r w:rsidDel="002478D0">
          <w:delText xml:space="preserve">Installation </w:delText>
        </w:r>
      </w:del>
      <w:ins w:id="35" w:author="Charles White" w:date="2021-08-14T17:55:00Z">
        <w:r w:rsidR="002478D0">
          <w:t>Field appraisal, development</w:t>
        </w:r>
        <w:r w:rsidR="00C537DA">
          <w:t>, and</w:t>
        </w:r>
      </w:ins>
      <w:ins w:id="36" w:author="Charles White" w:date="2021-08-14T17:56:00Z">
        <w:r w:rsidR="00C537DA">
          <w:t xml:space="preserve"> operational performance is simulated through</w:t>
        </w:r>
        <w:r w:rsidR="00A80A7E">
          <w:t xml:space="preserve"> drilling/completions, i</w:t>
        </w:r>
      </w:ins>
      <w:ins w:id="37" w:author="Charles White" w:date="2021-08-14T17:55:00Z">
        <w:r w:rsidR="002478D0">
          <w:t>nstallation</w:t>
        </w:r>
      </w:ins>
      <w:ins w:id="38" w:author="Charles White" w:date="2021-08-14T17:56:00Z">
        <w:r w:rsidR="00A80A7E">
          <w:t>s</w:t>
        </w:r>
      </w:ins>
      <w:ins w:id="39" w:author="Charles White" w:date="2021-08-14T17:55:00Z">
        <w:r w:rsidR="002478D0">
          <w:t xml:space="preserve"> </w:t>
        </w:r>
      </w:ins>
      <w:r>
        <w:t xml:space="preserve">and </w:t>
      </w:r>
      <w:ins w:id="40" w:author="Charles White" w:date="2021-08-14T17:51:00Z">
        <w:r w:rsidR="00BD0BC1">
          <w:t xml:space="preserve">field/well systems </w:t>
        </w:r>
      </w:ins>
      <w:r>
        <w:t xml:space="preserve">maintenance operations </w:t>
      </w:r>
      <w:ins w:id="41" w:author="Charles White" w:date="2021-08-14T17:57:00Z">
        <w:r w:rsidR="00A06FDA">
          <w:t xml:space="preserve">which </w:t>
        </w:r>
      </w:ins>
      <w:r>
        <w:t>are described as sequences of tasks. Each task has:</w:t>
      </w:r>
    </w:p>
    <w:p w14:paraId="0FFD72B0" w14:textId="4D49C75B" w:rsidR="00325A62" w:rsidRDefault="00325A62" w:rsidP="00325A62">
      <w:pPr>
        <w:pStyle w:val="ListParagraph"/>
        <w:numPr>
          <w:ilvl w:val="0"/>
          <w:numId w:val="4"/>
        </w:numPr>
      </w:pPr>
      <w:r>
        <w:t>Resources that may need to be mobilised to perform the task</w:t>
      </w:r>
      <w:del w:id="42" w:author="Charles White" w:date="2021-08-14T18:04:00Z">
        <w:r w:rsidDel="008351A8">
          <w:delText>.</w:delText>
        </w:r>
      </w:del>
    </w:p>
    <w:p w14:paraId="158A5829" w14:textId="2271D83C" w:rsidR="00325A62" w:rsidRDefault="00325A62" w:rsidP="00325A62">
      <w:pPr>
        <w:pStyle w:val="ListParagraph"/>
        <w:numPr>
          <w:ilvl w:val="0"/>
          <w:numId w:val="4"/>
        </w:numPr>
      </w:pPr>
      <w:r>
        <w:t>An expected (fair weather) duration distribution</w:t>
      </w:r>
      <w:del w:id="43" w:author="Charles White" w:date="2021-08-14T18:04:00Z">
        <w:r w:rsidDel="008351A8">
          <w:delText>.</w:delText>
        </w:r>
      </w:del>
    </w:p>
    <w:p w14:paraId="0A4AC66D" w14:textId="0481380A" w:rsidR="00325A62" w:rsidRDefault="00325A62" w:rsidP="00325A62">
      <w:pPr>
        <w:pStyle w:val="ListParagraph"/>
        <w:numPr>
          <w:ilvl w:val="0"/>
          <w:numId w:val="4"/>
        </w:numPr>
      </w:pPr>
      <w:r>
        <w:t>Environment limits within which the task can commence</w:t>
      </w:r>
      <w:del w:id="44" w:author="Charles White" w:date="2021-08-14T18:04:00Z">
        <w:r w:rsidDel="008351A8">
          <w:delText>.</w:delText>
        </w:r>
      </w:del>
    </w:p>
    <w:p w14:paraId="088CA582" w14:textId="6C4F7A9F" w:rsidR="00325A62" w:rsidRDefault="00325A62" w:rsidP="00325A62">
      <w:pPr>
        <w:pStyle w:val="ListParagraph"/>
        <w:numPr>
          <w:ilvl w:val="0"/>
          <w:numId w:val="4"/>
        </w:numPr>
      </w:pPr>
      <w:r>
        <w:t>Environment limits which if exceeded cause the task to be suspended or abandoned</w:t>
      </w:r>
      <w:del w:id="45" w:author="Charles White" w:date="2021-08-14T18:04:00Z">
        <w:r w:rsidDel="008351A8">
          <w:delText>.</w:delText>
        </w:r>
      </w:del>
    </w:p>
    <w:p w14:paraId="4A507AAF" w14:textId="40201F4C" w:rsidR="00325A62" w:rsidRDefault="00325A62" w:rsidP="00325A62">
      <w:pPr>
        <w:pStyle w:val="ListParagraph"/>
        <w:numPr>
          <w:ilvl w:val="0"/>
          <w:numId w:val="4"/>
        </w:numPr>
      </w:pPr>
      <w:r>
        <w:t>Additional work needed to resume a suspended or abandoned task</w:t>
      </w:r>
      <w:del w:id="46" w:author="Charles White" w:date="2021-08-14T18:04:00Z">
        <w:r w:rsidDel="008351A8">
          <w:delText>.</w:delText>
        </w:r>
      </w:del>
    </w:p>
    <w:p w14:paraId="230D385D" w14:textId="6A6ABAF6" w:rsidR="00325A62" w:rsidRDefault="00325A62" w:rsidP="00325A62">
      <w:pPr>
        <w:pStyle w:val="ListParagraph"/>
        <w:numPr>
          <w:ilvl w:val="0"/>
          <w:numId w:val="4"/>
        </w:numPr>
      </w:pPr>
      <w:r>
        <w:t>The possibility of requiring additional tasks to resume an operation following abandonment.</w:t>
      </w:r>
    </w:p>
    <w:p w14:paraId="1B935B57" w14:textId="621021CD" w:rsidR="00325A62" w:rsidRDefault="00FB1C4D" w:rsidP="00325A62">
      <w:r>
        <w:t>Production modelling in SLOOP is influenced by:</w:t>
      </w:r>
    </w:p>
    <w:p w14:paraId="1FEDA21F" w14:textId="7327CDB4" w:rsidR="00FB1C4D" w:rsidRDefault="00FB1C4D" w:rsidP="00FB1C4D">
      <w:pPr>
        <w:pStyle w:val="ListParagraph"/>
        <w:numPr>
          <w:ilvl w:val="0"/>
          <w:numId w:val="5"/>
        </w:numPr>
      </w:pPr>
      <w:r>
        <w:t>New wells being developed</w:t>
      </w:r>
    </w:p>
    <w:p w14:paraId="590B7763" w14:textId="12AF9DFB" w:rsidR="00FB1C4D" w:rsidRDefault="00FB1C4D" w:rsidP="00FB1C4D">
      <w:pPr>
        <w:pStyle w:val="ListParagraph"/>
        <w:numPr>
          <w:ilvl w:val="0"/>
          <w:numId w:val="5"/>
        </w:numPr>
      </w:pPr>
      <w:r>
        <w:t>Production profile of each well, either as a function of time or of quantity of product produced</w:t>
      </w:r>
      <w:del w:id="47" w:author="Charles White" w:date="2021-08-14T18:04:00Z">
        <w:r w:rsidDel="00F21EC1">
          <w:delText>.</w:delText>
        </w:r>
      </w:del>
    </w:p>
    <w:p w14:paraId="09F2521A" w14:textId="764C5CE1" w:rsidR="00FB1C4D" w:rsidRDefault="00FB1C4D" w:rsidP="00FB1C4D">
      <w:pPr>
        <w:pStyle w:val="ListParagraph"/>
        <w:numPr>
          <w:ilvl w:val="0"/>
          <w:numId w:val="5"/>
        </w:numPr>
      </w:pPr>
      <w:r>
        <w:t>Attenuation of production due to current or outstanding failures or interventions required</w:t>
      </w:r>
      <w:del w:id="48" w:author="Charles White" w:date="2021-08-14T18:04:00Z">
        <w:r w:rsidDel="00F21EC1">
          <w:delText>.</w:delText>
        </w:r>
      </w:del>
    </w:p>
    <w:p w14:paraId="64A6B8D1" w14:textId="2D7DF017" w:rsidR="00FB1C4D" w:rsidRDefault="00FB1C4D" w:rsidP="00FB1C4D">
      <w:pPr>
        <w:pStyle w:val="ListParagraph"/>
        <w:numPr>
          <w:ilvl w:val="0"/>
          <w:numId w:val="5"/>
        </w:numPr>
      </w:pPr>
      <w:r>
        <w:t>Limitations in export capacity (e.g. tank topping or pipeline failure)</w:t>
      </w:r>
      <w:r w:rsidR="008169F1">
        <w:t>.</w:t>
      </w:r>
    </w:p>
    <w:p w14:paraId="53706591" w14:textId="5A7F1CCB" w:rsidR="008169F1" w:rsidRPr="007844D6" w:rsidRDefault="008169F1" w:rsidP="008169F1">
      <w:r>
        <w:t xml:space="preserve">Product export by either shuttle tanker or pipeline may be modelled. SLOOP may also be used to model the receiving end including environment limits, berth availability, </w:t>
      </w:r>
      <w:ins w:id="49" w:author="Charles White" w:date="2021-08-14T17:50:00Z">
        <w:r w:rsidR="009761FE">
          <w:t xml:space="preserve">and </w:t>
        </w:r>
      </w:ins>
      <w:r>
        <w:t>storage capacity</w:t>
      </w:r>
      <w:del w:id="50" w:author="Charles White" w:date="2021-08-14T17:49:00Z">
        <w:r w:rsidDel="00ED0707">
          <w:delText xml:space="preserve"> and LNG processing</w:delText>
        </w:r>
      </w:del>
      <w:r>
        <w:t>.</w:t>
      </w:r>
    </w:p>
    <w:sectPr w:rsidR="008169F1" w:rsidRPr="007844D6" w:rsidSect="007844D6">
      <w:headerReference w:type="default" r:id="rId7"/>
      <w:footerReference w:type="default" r:id="rId8"/>
      <w:endnotePr>
        <w:numFmt w:val="decimal"/>
      </w:endnotePr>
      <w:pgSz w:w="11907" w:h="16840" w:code="9"/>
      <w:pgMar w:top="2160" w:right="2160" w:bottom="1728" w:left="288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72AD" w14:textId="77777777" w:rsidR="00F9380A" w:rsidRDefault="00F9380A">
      <w:pPr>
        <w:pStyle w:val="Footer"/>
      </w:pPr>
    </w:p>
  </w:endnote>
  <w:endnote w:type="continuationSeparator" w:id="0">
    <w:p w14:paraId="0F77454E" w14:textId="77777777" w:rsidR="00F9380A" w:rsidRDefault="00F9380A">
      <w:pPr>
        <w:pStyle w:val="Footer"/>
      </w:pPr>
    </w:p>
    <w:p w14:paraId="6DAA8D3C" w14:textId="77777777" w:rsidR="00F9380A" w:rsidRDefault="00F93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D48D" w14:textId="677453B1" w:rsidR="00750F80" w:rsidRDefault="00FB1C4D">
    <w:pPr>
      <w:pStyle w:val="Footer"/>
      <w:pBdr>
        <w:top w:val="single" w:sz="6" w:space="6" w:color="auto"/>
      </w:pBdr>
      <w:tabs>
        <w:tab w:val="clear" w:pos="4513"/>
        <w:tab w:val="clear" w:pos="9026"/>
        <w:tab w:val="center" w:pos="3400"/>
        <w:tab w:val="right" w:pos="7800"/>
      </w:tabs>
      <w:ind w:left="-1400" w:right="-913"/>
    </w:pPr>
    <w:r>
      <w:t>SLOOP Description</w:t>
    </w:r>
    <w:r w:rsidR="00750F80">
      <w:tab/>
    </w:r>
    <w:r w:rsidR="00750F80">
      <w:rPr>
        <w:rStyle w:val="PageNumber"/>
      </w:rPr>
      <w:fldChar w:fldCharType="begin"/>
    </w:r>
    <w:r w:rsidR="00750F80">
      <w:rPr>
        <w:rStyle w:val="PageNumber"/>
      </w:rPr>
      <w:instrText xml:space="preserve"> PAGE </w:instrText>
    </w:r>
    <w:r w:rsidR="00750F80">
      <w:rPr>
        <w:rStyle w:val="PageNumber"/>
      </w:rPr>
      <w:fldChar w:fldCharType="separate"/>
    </w:r>
    <w:r w:rsidR="00750F80">
      <w:rPr>
        <w:rStyle w:val="PageNumber"/>
        <w:noProof/>
      </w:rPr>
      <w:t>2</w:t>
    </w:r>
    <w:r w:rsidR="00750F80">
      <w:rPr>
        <w:rStyle w:val="PageNumber"/>
      </w:rPr>
      <w:fldChar w:fldCharType="end"/>
    </w:r>
    <w:r w:rsidR="00750F80">
      <w:rPr>
        <w:rStyle w:val="PageNumber"/>
      </w:rPr>
      <w:t xml:space="preserve"> of </w:t>
    </w:r>
    <w:r w:rsidR="00750F80">
      <w:rPr>
        <w:rStyle w:val="PageNumber"/>
      </w:rPr>
      <w:fldChar w:fldCharType="begin"/>
    </w:r>
    <w:r w:rsidR="00750F80">
      <w:rPr>
        <w:rStyle w:val="PageNumber"/>
      </w:rPr>
      <w:instrText xml:space="preserve"> NUMPAGES  \* MERGEFORMAT </w:instrText>
    </w:r>
    <w:r w:rsidR="00750F80">
      <w:rPr>
        <w:rStyle w:val="PageNumber"/>
      </w:rPr>
      <w:fldChar w:fldCharType="separate"/>
    </w:r>
    <w:r w:rsidR="00750F80">
      <w:rPr>
        <w:rStyle w:val="PageNumber"/>
        <w:noProof/>
      </w:rPr>
      <w:t>2</w:t>
    </w:r>
    <w:r w:rsidR="00750F80">
      <w:rPr>
        <w:rStyle w:val="PageNumber"/>
      </w:rPr>
      <w:fldChar w:fldCharType="end"/>
    </w:r>
    <w:r w:rsidR="00750F80">
      <w:tab/>
    </w:r>
    <w:fldSimple w:instr=" FILENAME  \* MERGEFORMAT ">
      <w:r w:rsidR="007844D6">
        <w:rPr>
          <w:noProof/>
        </w:rPr>
        <w:t>Document1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7F7E" w14:textId="77777777" w:rsidR="00F9380A" w:rsidRDefault="00F9380A">
      <w:r>
        <w:separator/>
      </w:r>
    </w:p>
    <w:p w14:paraId="730CB746" w14:textId="77777777" w:rsidR="00F9380A" w:rsidRDefault="00F9380A"/>
  </w:footnote>
  <w:footnote w:type="continuationSeparator" w:id="0">
    <w:p w14:paraId="2D05169F" w14:textId="77777777" w:rsidR="00F9380A" w:rsidRDefault="00F9380A">
      <w:r>
        <w:continuationSeparator/>
      </w:r>
    </w:p>
    <w:p w14:paraId="3741A216" w14:textId="77777777" w:rsidR="00F9380A" w:rsidRDefault="00F938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7F70" w14:textId="77777777" w:rsidR="00750F80" w:rsidRDefault="00750F80">
    <w:pPr>
      <w:pStyle w:val="Header"/>
      <w:pBdr>
        <w:bottom w:val="single" w:sz="6" w:space="3" w:color="auto"/>
      </w:pBdr>
      <w:tabs>
        <w:tab w:val="clear" w:pos="4513"/>
        <w:tab w:val="clear" w:pos="9026"/>
        <w:tab w:val="center" w:pos="3400"/>
        <w:tab w:val="right" w:pos="7800"/>
      </w:tabs>
      <w:ind w:left="-1400" w:right="-913"/>
    </w:pPr>
    <w:r>
      <w:t>BMT Fluid Mechanics Limited</w:t>
    </w:r>
    <w:r>
      <w:tab/>
    </w:r>
    <w:r>
      <w:tab/>
      <w:t>COMMERCIAL-IN-CONFIDENCE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D03"/>
    <w:multiLevelType w:val="hybridMultilevel"/>
    <w:tmpl w:val="089ED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420D6"/>
    <w:multiLevelType w:val="hybridMultilevel"/>
    <w:tmpl w:val="E806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3740C"/>
    <w:multiLevelType w:val="hybridMultilevel"/>
    <w:tmpl w:val="7750D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A92948"/>
    <w:multiLevelType w:val="multilevel"/>
    <w:tmpl w:val="5350BF7C"/>
    <w:lvl w:ilvl="0">
      <w:start w:val="1"/>
      <w:numFmt w:val="decimal"/>
      <w:pStyle w:val="Heading1"/>
      <w:lvlText w:val="%1."/>
      <w:lvlJc w:val="left"/>
      <w:pPr>
        <w:tabs>
          <w:tab w:val="num" w:pos="2880"/>
        </w:tabs>
        <w:ind w:left="2880" w:hanging="720"/>
      </w:pPr>
      <w:rPr>
        <w:rFonts w:hint="default"/>
      </w:rPr>
    </w:lvl>
    <w:lvl w:ilvl="1">
      <w:start w:val="1"/>
      <w:numFmt w:val="decimal"/>
      <w:pStyle w:val="Heading2"/>
      <w:lvlText w:val="%1.%2."/>
      <w:lvlJc w:val="left"/>
      <w:pPr>
        <w:tabs>
          <w:tab w:val="num" w:pos="3600"/>
        </w:tabs>
        <w:ind w:left="3600" w:hanging="720"/>
      </w:pPr>
      <w:rPr>
        <w:rFonts w:hint="default"/>
      </w:rPr>
    </w:lvl>
    <w:lvl w:ilvl="2">
      <w:start w:val="1"/>
      <w:numFmt w:val="decimal"/>
      <w:pStyle w:val="Heading3"/>
      <w:lvlText w:val="%1.%2.%3."/>
      <w:lvlJc w:val="left"/>
      <w:pPr>
        <w:tabs>
          <w:tab w:val="num" w:pos="3960"/>
        </w:tabs>
        <w:ind w:left="3960" w:hanging="1080"/>
      </w:pPr>
      <w:rPr>
        <w:rFonts w:hint="default"/>
      </w:rPr>
    </w:lvl>
    <w:lvl w:ilvl="3">
      <w:start w:val="1"/>
      <w:numFmt w:val="decimal"/>
      <w:pStyle w:val="Heading4"/>
      <w:lvlText w:val="%1.%2.%3.%4."/>
      <w:lvlJc w:val="left"/>
      <w:pPr>
        <w:tabs>
          <w:tab w:val="num" w:pos="3960"/>
        </w:tabs>
        <w:ind w:left="3960" w:hanging="1080"/>
      </w:pPr>
      <w:rPr>
        <w:rFonts w:hint="default"/>
      </w:rPr>
    </w:lvl>
    <w:lvl w:ilvl="4">
      <w:start w:val="1"/>
      <w:numFmt w:val="decimal"/>
      <w:pStyle w:val="Heading5"/>
      <w:lvlText w:val="%1.%2.%3.%4.%5."/>
      <w:lvlJc w:val="left"/>
      <w:pPr>
        <w:tabs>
          <w:tab w:val="num" w:pos="4320"/>
        </w:tabs>
        <w:ind w:left="4320" w:hanging="1440"/>
      </w:pPr>
      <w:rPr>
        <w:rFonts w:hint="default"/>
      </w:rPr>
    </w:lvl>
    <w:lvl w:ilvl="5">
      <w:start w:val="1"/>
      <w:numFmt w:val="upperLetter"/>
      <w:lvlRestart w:val="0"/>
      <w:pStyle w:val="Heading6"/>
      <w:lvlText w:val="APPENDIX %6."/>
      <w:lvlJc w:val="left"/>
      <w:pPr>
        <w:tabs>
          <w:tab w:val="num" w:pos="4680"/>
        </w:tabs>
        <w:ind w:left="3600" w:hanging="720"/>
      </w:pPr>
      <w:rPr>
        <w:rFonts w:hint="default"/>
      </w:rPr>
    </w:lvl>
    <w:lvl w:ilvl="6">
      <w:start w:val="1"/>
      <w:numFmt w:val="decimal"/>
      <w:pStyle w:val="Heading7"/>
      <w:lvlText w:val="%6.%7."/>
      <w:lvlJc w:val="left"/>
      <w:pPr>
        <w:tabs>
          <w:tab w:val="num" w:pos="3600"/>
        </w:tabs>
        <w:ind w:left="3600" w:hanging="720"/>
      </w:pPr>
      <w:rPr>
        <w:rFonts w:hint="default"/>
      </w:rPr>
    </w:lvl>
    <w:lvl w:ilvl="7">
      <w:start w:val="1"/>
      <w:numFmt w:val="decimal"/>
      <w:pStyle w:val="Heading8"/>
      <w:lvlText w:val="%6.%7.%8."/>
      <w:lvlJc w:val="left"/>
      <w:pPr>
        <w:tabs>
          <w:tab w:val="num" w:pos="3960"/>
        </w:tabs>
        <w:ind w:left="3960" w:hanging="1080"/>
      </w:pPr>
      <w:rPr>
        <w:rFonts w:hint="default"/>
      </w:rPr>
    </w:lvl>
    <w:lvl w:ilvl="8">
      <w:start w:val="1"/>
      <w:numFmt w:val="decimal"/>
      <w:pStyle w:val="Heading9"/>
      <w:lvlText w:val="%6.%7.%8.%9."/>
      <w:lvlJc w:val="left"/>
      <w:pPr>
        <w:tabs>
          <w:tab w:val="num" w:pos="3960"/>
        </w:tabs>
        <w:ind w:left="3960" w:hanging="1080"/>
      </w:pPr>
      <w:rPr>
        <w:rFonts w:hint="default"/>
      </w:rPr>
    </w:lvl>
  </w:abstractNum>
  <w:abstractNum w:abstractNumId="4" w15:restartNumberingAfterBreak="0">
    <w:nsid w:val="7A7065E1"/>
    <w:multiLevelType w:val="hybridMultilevel"/>
    <w:tmpl w:val="5112A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Shilling">
    <w15:presenceInfo w15:providerId="Windows Live" w15:userId="07f9c9cfd5dcd705"/>
  </w15:person>
  <w15:person w15:author="Charles White">
    <w15:presenceInfo w15:providerId="Windows Live" w15:userId="1ae853d1c2cb36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D6"/>
    <w:rsid w:val="000017D0"/>
    <w:rsid w:val="000478FD"/>
    <w:rsid w:val="00052C5E"/>
    <w:rsid w:val="00110538"/>
    <w:rsid w:val="00247222"/>
    <w:rsid w:val="002478D0"/>
    <w:rsid w:val="00325A62"/>
    <w:rsid w:val="003337C8"/>
    <w:rsid w:val="0035703D"/>
    <w:rsid w:val="0036422E"/>
    <w:rsid w:val="004112A1"/>
    <w:rsid w:val="004B6E54"/>
    <w:rsid w:val="004D0D83"/>
    <w:rsid w:val="004D72C4"/>
    <w:rsid w:val="00674DD7"/>
    <w:rsid w:val="00750F80"/>
    <w:rsid w:val="007844D6"/>
    <w:rsid w:val="007D3255"/>
    <w:rsid w:val="008169F1"/>
    <w:rsid w:val="008351A8"/>
    <w:rsid w:val="00871AC1"/>
    <w:rsid w:val="008C2A52"/>
    <w:rsid w:val="00966CCD"/>
    <w:rsid w:val="009761FE"/>
    <w:rsid w:val="009B6E80"/>
    <w:rsid w:val="00A06FDA"/>
    <w:rsid w:val="00A375C6"/>
    <w:rsid w:val="00A80A7E"/>
    <w:rsid w:val="00A923C4"/>
    <w:rsid w:val="00BD0BC1"/>
    <w:rsid w:val="00BD687E"/>
    <w:rsid w:val="00C04CEE"/>
    <w:rsid w:val="00C113FE"/>
    <w:rsid w:val="00C5308C"/>
    <w:rsid w:val="00C537DA"/>
    <w:rsid w:val="00CC5FCD"/>
    <w:rsid w:val="00DB7D7E"/>
    <w:rsid w:val="00E64214"/>
    <w:rsid w:val="00ED0707"/>
    <w:rsid w:val="00ED39C5"/>
    <w:rsid w:val="00F21EC1"/>
    <w:rsid w:val="00F622C5"/>
    <w:rsid w:val="00F9380A"/>
    <w:rsid w:val="00FB1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08A316"/>
  <w15:chartTrackingRefBased/>
  <w15:docId w15:val="{E6A2DD9A-5976-49F8-ADDE-DB5B732B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ahoma" w:eastAsia="Times New Roman" w:hAnsi="Tahoma" w:cs="Tahoma"/>
    </w:rPr>
  </w:style>
  <w:style w:type="paragraph" w:styleId="Heading1">
    <w:name w:val="heading 1"/>
    <w:next w:val="Normal"/>
    <w:qFormat/>
    <w:pPr>
      <w:keepNext/>
      <w:keepLines/>
      <w:numPr>
        <w:numId w:val="1"/>
      </w:numPr>
      <w:tabs>
        <w:tab w:val="clear" w:pos="2880"/>
      </w:tabs>
      <w:spacing w:before="720" w:after="240" w:line="276" w:lineRule="auto"/>
      <w:ind w:left="0"/>
      <w:outlineLvl w:val="0"/>
    </w:pPr>
    <w:rPr>
      <w:rFonts w:ascii="Tahoma" w:eastAsia="Times New Roman" w:hAnsi="Tahoma" w:cs="Tahoma"/>
      <w:b/>
      <w:bCs/>
      <w:color w:val="005581"/>
      <w:sz w:val="28"/>
      <w:szCs w:val="28"/>
    </w:rPr>
  </w:style>
  <w:style w:type="paragraph" w:styleId="Heading2">
    <w:name w:val="heading 2"/>
    <w:basedOn w:val="Heading3"/>
    <w:next w:val="Normal"/>
    <w:qFormat/>
    <w:pPr>
      <w:numPr>
        <w:ilvl w:val="1"/>
      </w:numPr>
      <w:tabs>
        <w:tab w:val="clear" w:pos="3600"/>
      </w:tabs>
      <w:spacing w:before="480" w:after="200"/>
      <w:ind w:left="0"/>
      <w:outlineLvl w:val="1"/>
    </w:pPr>
    <w:rPr>
      <w:rFonts w:cs="Tahoma"/>
      <w:szCs w:val="26"/>
    </w:rPr>
  </w:style>
  <w:style w:type="paragraph" w:styleId="Heading3">
    <w:name w:val="heading 3"/>
    <w:basedOn w:val="Normal"/>
    <w:next w:val="Normal"/>
    <w:qFormat/>
    <w:pPr>
      <w:keepNext/>
      <w:keepLines/>
      <w:numPr>
        <w:ilvl w:val="2"/>
        <w:numId w:val="1"/>
      </w:numPr>
      <w:tabs>
        <w:tab w:val="clear" w:pos="3960"/>
      </w:tabs>
      <w:spacing w:before="200" w:after="120"/>
      <w:ind w:left="720" w:hanging="720"/>
      <w:outlineLvl w:val="2"/>
    </w:pPr>
    <w:rPr>
      <w:rFonts w:cs="Times New Roman"/>
      <w:b/>
      <w:bCs/>
      <w:color w:val="4F5650"/>
      <w:sz w:val="26"/>
    </w:rPr>
  </w:style>
  <w:style w:type="paragraph" w:styleId="Heading4">
    <w:name w:val="heading 4"/>
    <w:basedOn w:val="Normal"/>
    <w:next w:val="Normal"/>
    <w:qFormat/>
    <w:pPr>
      <w:keepNext/>
      <w:numPr>
        <w:ilvl w:val="3"/>
        <w:numId w:val="1"/>
      </w:numPr>
      <w:tabs>
        <w:tab w:val="clear" w:pos="3960"/>
      </w:tabs>
      <w:spacing w:before="240" w:after="60"/>
      <w:ind w:left="720" w:hanging="720"/>
      <w:outlineLvl w:val="3"/>
    </w:pPr>
    <w:rPr>
      <w:rFonts w:cs="Times New Roman"/>
      <w:b/>
      <w:bCs/>
      <w:color w:val="4F5650"/>
      <w:sz w:val="22"/>
      <w:szCs w:val="28"/>
    </w:rPr>
  </w:style>
  <w:style w:type="paragraph" w:styleId="Heading5">
    <w:name w:val="heading 5"/>
    <w:aliases w:val="Unused"/>
    <w:basedOn w:val="Normal"/>
    <w:next w:val="Normal"/>
    <w:qFormat/>
    <w:pPr>
      <w:numPr>
        <w:ilvl w:val="4"/>
        <w:numId w:val="1"/>
      </w:numPr>
      <w:overflowPunct w:val="0"/>
      <w:autoSpaceDE w:val="0"/>
      <w:autoSpaceDN w:val="0"/>
      <w:adjustRightInd w:val="0"/>
      <w:spacing w:before="120" w:after="240" w:line="240" w:lineRule="auto"/>
      <w:jc w:val="both"/>
      <w:textAlignment w:val="baseline"/>
      <w:outlineLvl w:val="4"/>
    </w:pPr>
    <w:rPr>
      <w:rFonts w:ascii="Times New Roman" w:hAnsi="Times New Roman" w:cs="Times New Roman"/>
      <w:i/>
      <w:sz w:val="24"/>
      <w:lang w:eastAsia="en-US"/>
    </w:rPr>
  </w:style>
  <w:style w:type="paragraph" w:styleId="Heading6">
    <w:name w:val="heading 6"/>
    <w:aliases w:val="Appendix 1"/>
    <w:basedOn w:val="Normal"/>
    <w:next w:val="Normal"/>
    <w:qFormat/>
    <w:pPr>
      <w:keepNext/>
      <w:keepLines/>
      <w:numPr>
        <w:ilvl w:val="5"/>
        <w:numId w:val="1"/>
      </w:numPr>
      <w:tabs>
        <w:tab w:val="clear" w:pos="4680"/>
      </w:tabs>
      <w:overflowPunct w:val="0"/>
      <w:autoSpaceDE w:val="0"/>
      <w:autoSpaceDN w:val="0"/>
      <w:adjustRightInd w:val="0"/>
      <w:spacing w:before="120" w:after="360" w:line="240" w:lineRule="auto"/>
      <w:ind w:left="0" w:firstLine="0"/>
      <w:jc w:val="center"/>
      <w:textAlignment w:val="baseline"/>
      <w:outlineLvl w:val="5"/>
    </w:pPr>
    <w:rPr>
      <w:rFonts w:cs="Times New Roman"/>
      <w:b/>
      <w:smallCaps/>
      <w:color w:val="005981"/>
      <w:sz w:val="28"/>
      <w:lang w:eastAsia="en-US"/>
    </w:rPr>
  </w:style>
  <w:style w:type="paragraph" w:styleId="Heading7">
    <w:name w:val="heading 7"/>
    <w:aliases w:val="Appendix 2"/>
    <w:basedOn w:val="Normal"/>
    <w:next w:val="Normal"/>
    <w:qFormat/>
    <w:pPr>
      <w:keepNext/>
      <w:keepLines/>
      <w:numPr>
        <w:ilvl w:val="6"/>
        <w:numId w:val="1"/>
      </w:numPr>
      <w:tabs>
        <w:tab w:val="clear" w:pos="3600"/>
      </w:tabs>
      <w:overflowPunct w:val="0"/>
      <w:autoSpaceDE w:val="0"/>
      <w:autoSpaceDN w:val="0"/>
      <w:adjustRightInd w:val="0"/>
      <w:spacing w:before="120" w:after="240" w:line="240" w:lineRule="auto"/>
      <w:ind w:left="0"/>
      <w:jc w:val="both"/>
      <w:textAlignment w:val="baseline"/>
      <w:outlineLvl w:val="6"/>
    </w:pPr>
    <w:rPr>
      <w:rFonts w:cs="Times New Roman"/>
      <w:b/>
      <w:color w:val="4F5650"/>
      <w:sz w:val="26"/>
      <w:lang w:eastAsia="en-US"/>
    </w:rPr>
  </w:style>
  <w:style w:type="paragraph" w:styleId="Heading8">
    <w:name w:val="heading 8"/>
    <w:aliases w:val="Appendix 3"/>
    <w:basedOn w:val="Normal"/>
    <w:next w:val="Normal"/>
    <w:qFormat/>
    <w:pPr>
      <w:keepNext/>
      <w:keepLines/>
      <w:numPr>
        <w:ilvl w:val="7"/>
        <w:numId w:val="1"/>
      </w:numPr>
      <w:tabs>
        <w:tab w:val="clear" w:pos="3960"/>
      </w:tabs>
      <w:overflowPunct w:val="0"/>
      <w:autoSpaceDE w:val="0"/>
      <w:autoSpaceDN w:val="0"/>
      <w:adjustRightInd w:val="0"/>
      <w:spacing w:after="240" w:line="240" w:lineRule="auto"/>
      <w:ind w:left="1080"/>
      <w:jc w:val="both"/>
      <w:textAlignment w:val="baseline"/>
      <w:outlineLvl w:val="7"/>
    </w:pPr>
    <w:rPr>
      <w:rFonts w:cs="Times New Roman"/>
      <w:b/>
      <w:color w:val="4F5650"/>
      <w:sz w:val="23"/>
      <w:lang w:eastAsia="en-US"/>
    </w:rPr>
  </w:style>
  <w:style w:type="paragraph" w:styleId="Heading9">
    <w:name w:val="heading 9"/>
    <w:aliases w:val="Appendix 4"/>
    <w:basedOn w:val="Normal"/>
    <w:next w:val="Normal"/>
    <w:qFormat/>
    <w:pPr>
      <w:keepNext/>
      <w:keepLines/>
      <w:numPr>
        <w:ilvl w:val="8"/>
        <w:numId w:val="1"/>
      </w:numPr>
      <w:tabs>
        <w:tab w:val="clear" w:pos="3960"/>
        <w:tab w:val="num" w:pos="0"/>
      </w:tabs>
      <w:overflowPunct w:val="0"/>
      <w:autoSpaceDE w:val="0"/>
      <w:autoSpaceDN w:val="0"/>
      <w:adjustRightInd w:val="0"/>
      <w:spacing w:after="240" w:line="240" w:lineRule="auto"/>
      <w:ind w:left="1080"/>
      <w:jc w:val="both"/>
      <w:textAlignment w:val="baseline"/>
      <w:outlineLvl w:val="8"/>
    </w:pPr>
    <w:rPr>
      <w:rFonts w:cs="Times New Roman"/>
      <w:b/>
      <w:sz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Tahoma" w:eastAsia="Times New Roman" w:hAnsi="Tahoma" w:cs="Tahoma"/>
      <w:b/>
      <w:bCs/>
      <w:color w:val="4F5650"/>
      <w:sz w:val="26"/>
      <w:szCs w:val="26"/>
      <w:lang w:eastAsia="en-GB"/>
    </w:rPr>
  </w:style>
  <w:style w:type="paragraph" w:styleId="Title">
    <w:name w:val="Title"/>
    <w:basedOn w:val="Normal"/>
    <w:next w:val="Normal"/>
    <w:qFormat/>
    <w:pPr>
      <w:pBdr>
        <w:bottom w:val="single" w:sz="8" w:space="4" w:color="4F81BD"/>
      </w:pBdr>
      <w:spacing w:after="300" w:line="240" w:lineRule="auto"/>
      <w:ind w:left="-720"/>
    </w:pPr>
    <w:rPr>
      <w:color w:val="005581"/>
      <w:spacing w:val="5"/>
      <w:kern w:val="28"/>
      <w:sz w:val="52"/>
      <w:szCs w:val="52"/>
    </w:rPr>
  </w:style>
  <w:style w:type="character" w:customStyle="1" w:styleId="TitleChar">
    <w:name w:val="Title Char"/>
    <w:rPr>
      <w:rFonts w:ascii="Tahoma" w:eastAsia="Times New Roman" w:hAnsi="Tahoma" w:cs="Tahoma"/>
      <w:color w:val="005581"/>
      <w:spacing w:val="5"/>
      <w:kern w:val="28"/>
      <w:sz w:val="52"/>
      <w:szCs w:val="52"/>
      <w:lang w:eastAsia="en-GB"/>
    </w:rPr>
  </w:style>
  <w:style w:type="character" w:customStyle="1" w:styleId="Heading1Char">
    <w:name w:val="Heading 1 Char"/>
    <w:rPr>
      <w:rFonts w:ascii="Tahoma" w:eastAsia="Times New Roman" w:hAnsi="Tahoma" w:cs="Tahoma"/>
      <w:b/>
      <w:bCs/>
      <w:color w:val="005581"/>
      <w:sz w:val="28"/>
      <w:szCs w:val="28"/>
      <w:lang w:val="en-GB" w:eastAsia="en-GB" w:bidi="ar-SA"/>
    </w:rPr>
  </w:style>
  <w:style w:type="paragraph" w:styleId="FootnoteText">
    <w:name w:val="footnote text"/>
    <w:basedOn w:val="Normal"/>
    <w:semiHidden/>
    <w:unhideWhenUsed/>
    <w:pPr>
      <w:spacing w:after="0" w:line="240" w:lineRule="auto"/>
    </w:pPr>
  </w:style>
  <w:style w:type="character" w:customStyle="1" w:styleId="FootnoteTextChar">
    <w:name w:val="Footnote Text Char"/>
    <w:semiHidden/>
    <w:rPr>
      <w:rFonts w:eastAsia="Times New Roman"/>
      <w:color w:val="4F5650"/>
      <w:sz w:val="20"/>
      <w:szCs w:val="20"/>
      <w:lang w:eastAsia="en-GB"/>
    </w:rPr>
  </w:style>
  <w:style w:type="character" w:styleId="FootnoteReference">
    <w:name w:val="footnote reference"/>
    <w:semiHidden/>
    <w:unhideWhenUsed/>
    <w:rPr>
      <w:vertAlign w:val="superscript"/>
    </w:rPr>
  </w:style>
  <w:style w:type="paragraph" w:styleId="BalloonText">
    <w:name w:val="Balloon Text"/>
    <w:basedOn w:val="Normal"/>
    <w:semiHidden/>
    <w:unhideWhenUsed/>
    <w:pPr>
      <w:spacing w:after="0" w:line="240" w:lineRule="auto"/>
    </w:pPr>
    <w:rPr>
      <w:sz w:val="16"/>
      <w:szCs w:val="16"/>
    </w:rPr>
  </w:style>
  <w:style w:type="character" w:customStyle="1" w:styleId="BalloonTextChar">
    <w:name w:val="Balloon Text Char"/>
    <w:semiHidden/>
    <w:rPr>
      <w:rFonts w:ascii="Tahoma" w:eastAsia="Times New Roman" w:hAnsi="Tahoma" w:cs="Tahoma"/>
      <w:color w:val="4F5650"/>
      <w:sz w:val="16"/>
      <w:szCs w:val="16"/>
      <w:lang w:eastAsia="en-GB"/>
    </w:rPr>
  </w:style>
  <w:style w:type="paragraph" w:styleId="Header">
    <w:name w:val="header"/>
    <w:basedOn w:val="Normal"/>
    <w:unhideWhenUsed/>
    <w:pPr>
      <w:tabs>
        <w:tab w:val="center" w:pos="4513"/>
        <w:tab w:val="right" w:pos="9026"/>
      </w:tabs>
      <w:spacing w:after="0" w:line="240" w:lineRule="auto"/>
    </w:pPr>
  </w:style>
  <w:style w:type="character" w:customStyle="1" w:styleId="HeaderChar">
    <w:name w:val="Header Char"/>
    <w:rPr>
      <w:rFonts w:eastAsia="Times New Roman"/>
      <w:color w:val="4F5650"/>
      <w:lang w:eastAsia="en-GB"/>
    </w:rPr>
  </w:style>
  <w:style w:type="paragraph" w:styleId="Footer">
    <w:name w:val="footer"/>
    <w:basedOn w:val="Normal"/>
    <w:unhideWhenUsed/>
    <w:pPr>
      <w:tabs>
        <w:tab w:val="center" w:pos="4513"/>
        <w:tab w:val="right" w:pos="9026"/>
      </w:tabs>
      <w:spacing w:after="0" w:line="240" w:lineRule="auto"/>
    </w:pPr>
  </w:style>
  <w:style w:type="character" w:customStyle="1" w:styleId="FooterChar">
    <w:name w:val="Footer Char"/>
    <w:rPr>
      <w:rFonts w:eastAsia="Times New Roman"/>
      <w:color w:val="4F5650"/>
      <w:lang w:eastAsia="en-GB"/>
    </w:rPr>
  </w:style>
  <w:style w:type="paragraph" w:customStyle="1" w:styleId="Rtitle">
    <w:name w:val="Rtitle"/>
    <w:next w:val="Normal"/>
    <w:pPr>
      <w:keepLines/>
      <w:overflowPunct w:val="0"/>
      <w:autoSpaceDE w:val="0"/>
      <w:autoSpaceDN w:val="0"/>
      <w:adjustRightInd w:val="0"/>
      <w:spacing w:line="640" w:lineRule="exact"/>
      <w:ind w:right="-108"/>
      <w:textAlignment w:val="baseline"/>
    </w:pPr>
    <w:rPr>
      <w:rFonts w:eastAsia="Times New Roman"/>
      <w:b/>
      <w:color w:val="4F5650"/>
      <w:sz w:val="56"/>
      <w:lang w:eastAsia="en-US"/>
    </w:rPr>
  </w:style>
  <w:style w:type="character" w:styleId="SubtleEmphasis">
    <w:name w:val="Subtle Emphasis"/>
    <w:qFormat/>
    <w:rPr>
      <w:i/>
      <w:iCs/>
      <w:color w:val="808080"/>
    </w:rPr>
  </w:style>
  <w:style w:type="paragraph" w:customStyle="1" w:styleId="BMTDivisionalEndorsement">
    <w:name w:val="BMT Divisional Endorsement"/>
    <w:pPr>
      <w:jc w:val="right"/>
    </w:pPr>
    <w:rPr>
      <w:rFonts w:eastAsia="Times New Roman" w:cs="Arial"/>
      <w:b/>
      <w:color w:val="005581"/>
    </w:rPr>
  </w:style>
  <w:style w:type="paragraph" w:customStyle="1" w:styleId="BMTReportTitle">
    <w:name w:val="BMT Report Title"/>
    <w:pPr>
      <w:spacing w:line="640" w:lineRule="exact"/>
      <w:ind w:right="-108"/>
    </w:pPr>
    <w:rPr>
      <w:rFonts w:eastAsia="Times New Roman"/>
      <w:b/>
      <w:color w:val="4F5650"/>
      <w:w w:val="99"/>
      <w:sz w:val="56"/>
      <w:szCs w:val="134"/>
    </w:rPr>
  </w:style>
  <w:style w:type="paragraph" w:customStyle="1" w:styleId="BMTReportProperties">
    <w:name w:val="BMT Report Properties"/>
    <w:pPr>
      <w:spacing w:line="360" w:lineRule="exact"/>
    </w:pPr>
    <w:rPr>
      <w:rFonts w:eastAsia="Times New Roman" w:cs="Arial"/>
      <w:color w:val="4F5650"/>
      <w:w w:val="99"/>
      <w:sz w:val="28"/>
      <w:szCs w:val="38"/>
    </w:rPr>
  </w:style>
  <w:style w:type="character" w:customStyle="1" w:styleId="Heading3Char">
    <w:name w:val="Heading 3 Char"/>
    <w:rPr>
      <w:rFonts w:ascii="Arial" w:eastAsia="Times New Roman" w:hAnsi="Arial" w:cs="Times New Roman"/>
      <w:b/>
      <w:bCs/>
      <w:color w:val="4F81BD"/>
      <w:lang w:eastAsia="en-GB"/>
    </w:rPr>
  </w:style>
  <w:style w:type="paragraph" w:styleId="Caption">
    <w:name w:val="caption"/>
    <w:basedOn w:val="Normal"/>
    <w:next w:val="Normal"/>
    <w:qFormat/>
    <w:pPr>
      <w:spacing w:line="240" w:lineRule="auto"/>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pPr>
    <w:rPr>
      <w:b/>
      <w:bCs/>
      <w:i/>
      <w:iCs/>
      <w:color w:val="4F81BD"/>
    </w:rPr>
  </w:style>
  <w:style w:type="character" w:customStyle="1" w:styleId="IntenseQuoteChar">
    <w:name w:val="Intense Quote Char"/>
    <w:rPr>
      <w:rFonts w:ascii="Tahoma" w:eastAsia="Times New Roman" w:hAnsi="Tahoma" w:cs="Tahoma"/>
      <w:b/>
      <w:bCs/>
      <w:i/>
      <w:iCs/>
      <w:color w:val="4F81BD"/>
      <w:sz w:val="20"/>
      <w:szCs w:val="20"/>
      <w:lang w:eastAsia="en-GB"/>
    </w:rPr>
  </w:style>
  <w:style w:type="character" w:styleId="Strong">
    <w:name w:val="Strong"/>
    <w:qFormat/>
    <w:rPr>
      <w:b/>
      <w:color w:val="005581"/>
      <w:sz w:val="28"/>
      <w:szCs w:val="28"/>
    </w:rPr>
  </w:style>
  <w:style w:type="paragraph" w:styleId="TOCHeading">
    <w:name w:val="TOC Heading"/>
    <w:basedOn w:val="Heading1"/>
    <w:next w:val="Normal"/>
    <w:qFormat/>
    <w:pPr>
      <w:numPr>
        <w:numId w:val="0"/>
      </w:numPr>
      <w:spacing w:before="480" w:after="0"/>
      <w:outlineLvl w:val="9"/>
    </w:pPr>
    <w:rPr>
      <w:rFonts w:ascii="Arial" w:hAnsi="Arial" w:cs="Times New Roman"/>
      <w:color w:val="365F91"/>
      <w:lang w:val="en-US" w:eastAsia="en-US"/>
    </w:rPr>
  </w:style>
  <w:style w:type="paragraph" w:styleId="TOC1">
    <w:name w:val="toc 1"/>
    <w:basedOn w:val="Normal"/>
    <w:next w:val="Normal"/>
    <w:autoRedefine/>
    <w:semiHidden/>
    <w:unhideWhenUsed/>
    <w:qFormat/>
    <w:pPr>
      <w:spacing w:after="100"/>
    </w:pPr>
  </w:style>
  <w:style w:type="paragraph" w:styleId="TOC2">
    <w:name w:val="toc 2"/>
    <w:basedOn w:val="Normal"/>
    <w:next w:val="Normal"/>
    <w:autoRedefine/>
    <w:semiHidden/>
    <w:unhideWhenUsed/>
    <w:qFormat/>
    <w:pPr>
      <w:spacing w:after="100"/>
      <w:ind w:left="200"/>
    </w:pPr>
  </w:style>
  <w:style w:type="character" w:styleId="Hyperlink">
    <w:name w:val="Hyperlink"/>
    <w:semiHidden/>
    <w:unhideWhenUsed/>
    <w:rPr>
      <w:color w:val="0000FF"/>
      <w:u w:val="single"/>
    </w:rPr>
  </w:style>
  <w:style w:type="paragraph" w:styleId="TOC3">
    <w:name w:val="toc 3"/>
    <w:basedOn w:val="Normal"/>
    <w:next w:val="Normal"/>
    <w:autoRedefine/>
    <w:semiHidden/>
    <w:unhideWhenUsed/>
    <w:qFormat/>
    <w:pPr>
      <w:spacing w:after="100"/>
      <w:ind w:left="440"/>
    </w:pPr>
    <w:rPr>
      <w:rFonts w:ascii="Arial" w:hAnsi="Arial" w:cs="Times New Roman"/>
      <w:sz w:val="22"/>
      <w:szCs w:val="22"/>
      <w:lang w:val="en-US" w:eastAsia="en-US"/>
    </w:rPr>
  </w:style>
  <w:style w:type="paragraph" w:styleId="NoSpacing">
    <w:name w:val="No Spacing"/>
    <w:qFormat/>
    <w:pPr>
      <w:ind w:left="720"/>
    </w:pPr>
    <w:rPr>
      <w:rFonts w:ascii="Tahoma" w:eastAsia="Times New Roman" w:hAnsi="Tahoma" w:cs="Tahoma"/>
    </w:rPr>
  </w:style>
  <w:style w:type="paragraph" w:styleId="TableofFigures">
    <w:name w:val="table of figures"/>
    <w:basedOn w:val="Normal"/>
    <w:next w:val="Normal"/>
    <w:semiHidden/>
    <w:unhideWhenUsed/>
    <w:pPr>
      <w:spacing w:after="0"/>
    </w:pPr>
  </w:style>
  <w:style w:type="paragraph" w:styleId="EndnoteText">
    <w:name w:val="endnote text"/>
    <w:basedOn w:val="Normal"/>
    <w:semiHidden/>
    <w:pPr>
      <w:ind w:left="737" w:hanging="737"/>
    </w:pPr>
  </w:style>
  <w:style w:type="character" w:styleId="EndnoteReference">
    <w:name w:val="endnote reference"/>
    <w:semiHidden/>
    <w:rPr>
      <w:vertAlign w:val="baseline"/>
    </w:rPr>
  </w:style>
  <w:style w:type="paragraph" w:styleId="BodyTextIndent">
    <w:name w:val="Body Text Indent"/>
    <w:basedOn w:val="Normal"/>
    <w:semiHidden/>
    <w:rPr>
      <w:i/>
      <w:iCs/>
    </w:rPr>
  </w:style>
  <w:style w:type="paragraph" w:styleId="TOC4">
    <w:name w:val="toc 4"/>
    <w:basedOn w:val="Normal"/>
    <w:next w:val="Normal"/>
    <w:autoRedefine/>
    <w:semiHidden/>
    <w:pPr>
      <w:spacing w:after="0" w:line="240" w:lineRule="auto"/>
    </w:pPr>
    <w:rPr>
      <w:rFonts w:ascii="Times New Roman" w:hAnsi="Times New Roman" w:cs="Times New Roman"/>
      <w:sz w:val="24"/>
      <w:szCs w:val="24"/>
      <w:lang w:eastAsia="en-US"/>
    </w:rPr>
  </w:style>
  <w:style w:type="paragraph" w:styleId="TOC5">
    <w:name w:val="toc 5"/>
    <w:basedOn w:val="Normal"/>
    <w:next w:val="Normal"/>
    <w:autoRedefine/>
    <w:semiHidden/>
    <w:pPr>
      <w:spacing w:after="0" w:line="240" w:lineRule="auto"/>
      <w:ind w:left="960"/>
    </w:pPr>
    <w:rPr>
      <w:rFonts w:ascii="Times New Roman" w:hAnsi="Times New Roman" w:cs="Times New Roman"/>
      <w:sz w:val="24"/>
      <w:szCs w:val="24"/>
      <w:lang w:eastAsia="en-US"/>
    </w:rPr>
  </w:style>
  <w:style w:type="paragraph" w:styleId="TOC6">
    <w:name w:val="toc 6"/>
    <w:basedOn w:val="Normal"/>
    <w:next w:val="Normal"/>
    <w:autoRedefine/>
    <w:semiHidden/>
    <w:pPr>
      <w:spacing w:after="0" w:line="240" w:lineRule="auto"/>
      <w:ind w:left="1200"/>
    </w:pPr>
    <w:rPr>
      <w:rFonts w:ascii="Times New Roman" w:hAnsi="Times New Roman" w:cs="Times New Roman"/>
      <w:sz w:val="24"/>
      <w:szCs w:val="24"/>
      <w:lang w:eastAsia="en-US"/>
    </w:rPr>
  </w:style>
  <w:style w:type="paragraph" w:styleId="TOC7">
    <w:name w:val="toc 7"/>
    <w:basedOn w:val="Normal"/>
    <w:next w:val="Normal"/>
    <w:autoRedefine/>
    <w:semiHidden/>
    <w:pPr>
      <w:spacing w:after="0" w:line="240" w:lineRule="auto"/>
      <w:ind w:left="1440"/>
    </w:pPr>
    <w:rPr>
      <w:rFonts w:ascii="Times New Roman" w:hAnsi="Times New Roman" w:cs="Times New Roman"/>
      <w:sz w:val="24"/>
      <w:szCs w:val="24"/>
      <w:lang w:eastAsia="en-US"/>
    </w:rPr>
  </w:style>
  <w:style w:type="paragraph" w:styleId="TOC8">
    <w:name w:val="toc 8"/>
    <w:basedOn w:val="Normal"/>
    <w:next w:val="Normal"/>
    <w:autoRedefine/>
    <w:semiHidden/>
    <w:pPr>
      <w:spacing w:after="0" w:line="240" w:lineRule="auto"/>
      <w:ind w:left="1680"/>
    </w:pPr>
    <w:rPr>
      <w:rFonts w:ascii="Times New Roman" w:hAnsi="Times New Roman" w:cs="Times New Roman"/>
      <w:sz w:val="24"/>
      <w:szCs w:val="24"/>
      <w:lang w:eastAsia="en-US"/>
    </w:rPr>
  </w:style>
  <w:style w:type="paragraph" w:styleId="TOC9">
    <w:name w:val="toc 9"/>
    <w:basedOn w:val="Normal"/>
    <w:next w:val="Normal"/>
    <w:autoRedefine/>
    <w:semiHidden/>
    <w:pPr>
      <w:spacing w:after="0" w:line="240" w:lineRule="auto"/>
      <w:ind w:left="1920"/>
    </w:pPr>
    <w:rPr>
      <w:rFonts w:ascii="Times New Roman" w:hAnsi="Times New Roman" w:cs="Times New Roman"/>
      <w:sz w:val="24"/>
      <w:szCs w:val="24"/>
      <w:lang w:eastAsia="en-US"/>
    </w:rPr>
  </w:style>
  <w:style w:type="paragraph" w:styleId="ListBullet">
    <w:name w:val="List Bullet"/>
    <w:basedOn w:val="Normal"/>
    <w:semiHidden/>
    <w:pPr>
      <w:tabs>
        <w:tab w:val="left" w:pos="360"/>
      </w:tabs>
      <w:overflowPunct w:val="0"/>
      <w:autoSpaceDE w:val="0"/>
      <w:autoSpaceDN w:val="0"/>
      <w:adjustRightInd w:val="0"/>
      <w:spacing w:after="0" w:line="240" w:lineRule="auto"/>
      <w:ind w:left="360" w:hanging="360"/>
      <w:textAlignment w:val="baseline"/>
    </w:pPr>
    <w:rPr>
      <w:rFonts w:ascii="Times New Roman" w:hAnsi="Times New Roman" w:cs="Times New Roman"/>
      <w:sz w:val="22"/>
      <w:lang w:eastAsia="en-US"/>
    </w:rPr>
  </w:style>
  <w:style w:type="character" w:styleId="PageNumber">
    <w:name w:val="page number"/>
    <w:basedOn w:val="DefaultParagraphFont"/>
    <w:semiHidden/>
  </w:style>
  <w:style w:type="paragraph" w:styleId="BodyTextIndent2">
    <w:name w:val="Body Text Indent 2"/>
    <w:basedOn w:val="Normal"/>
    <w:semiHidden/>
    <w:rPr>
      <w:b/>
      <w:bCs/>
      <w:i/>
      <w:iCs/>
    </w:rPr>
  </w:style>
  <w:style w:type="paragraph" w:styleId="NormalIndent">
    <w:name w:val="Normal Indent"/>
    <w:basedOn w:val="Normal"/>
    <w:next w:val="Normal"/>
    <w:semiHidden/>
    <w:pPr>
      <w:overflowPunct w:val="0"/>
      <w:autoSpaceDE w:val="0"/>
      <w:autoSpaceDN w:val="0"/>
      <w:adjustRightInd w:val="0"/>
      <w:spacing w:after="0" w:line="240" w:lineRule="auto"/>
      <w:jc w:val="both"/>
      <w:textAlignment w:val="baseline"/>
    </w:pPr>
    <w:rPr>
      <w:rFonts w:ascii="Times New Roman" w:hAnsi="Times New Roman" w:cs="Times New Roman"/>
      <w:sz w:val="22"/>
      <w:lang w:eastAsia="en-US"/>
    </w:rPr>
  </w:style>
  <w:style w:type="paragraph" w:customStyle="1" w:styleId="xl24">
    <w:name w:val="xl24"/>
    <w:basedOn w:val="Normal"/>
    <w:pPr>
      <w:spacing w:before="100" w:beforeAutospacing="1" w:after="100" w:afterAutospacing="1" w:line="240" w:lineRule="auto"/>
      <w:jc w:val="center"/>
    </w:pPr>
    <w:rPr>
      <w:rFonts w:ascii="Arial" w:eastAsia="Arial Unicode MS" w:hAnsi="Arial" w:cs="Arial"/>
      <w:sz w:val="18"/>
      <w:szCs w:val="18"/>
      <w:lang w:eastAsia="en-US"/>
    </w:rPr>
  </w:style>
  <w:style w:type="character" w:styleId="FollowedHyperlink">
    <w:name w:val="FollowedHyperlink"/>
    <w:semiHidden/>
    <w:rPr>
      <w:color w:val="800080"/>
      <w:u w:val="single"/>
    </w:rPr>
  </w:style>
  <w:style w:type="paragraph" w:styleId="BodyTextIndent3">
    <w:name w:val="Body Text Indent 3"/>
    <w:basedOn w:val="Normal"/>
    <w:semiHidden/>
    <w:rPr>
      <w:b/>
      <w:bCs/>
    </w:rPr>
  </w:style>
  <w:style w:type="paragraph" w:styleId="ListContinue">
    <w:name w:val="List Continue"/>
    <w:basedOn w:val="Normal"/>
    <w:semiHidden/>
    <w:pPr>
      <w:overflowPunct w:val="0"/>
      <w:autoSpaceDE w:val="0"/>
      <w:autoSpaceDN w:val="0"/>
      <w:adjustRightInd w:val="0"/>
      <w:textAlignment w:val="baseline"/>
    </w:pPr>
    <w:rPr>
      <w:rFonts w:cs="Times New Roman"/>
      <w:lang w:eastAsia="en-US"/>
    </w:rPr>
  </w:style>
  <w:style w:type="paragraph" w:styleId="ListContinue2">
    <w:name w:val="List Continue 2"/>
    <w:basedOn w:val="Normal"/>
    <w:semiHidden/>
    <w:pPr>
      <w:overflowPunct w:val="0"/>
      <w:autoSpaceDE w:val="0"/>
      <w:autoSpaceDN w:val="0"/>
      <w:adjustRightInd w:val="0"/>
      <w:textAlignment w:val="baseline"/>
    </w:pPr>
    <w:rPr>
      <w:rFonts w:cs="Times New Roman"/>
      <w:lang w:eastAsia="en-US"/>
    </w:rPr>
  </w:style>
  <w:style w:type="paragraph" w:styleId="ListContinue3">
    <w:name w:val="List Continue 3"/>
    <w:basedOn w:val="Normal"/>
    <w:semiHidden/>
    <w:pPr>
      <w:overflowPunct w:val="0"/>
      <w:autoSpaceDE w:val="0"/>
      <w:autoSpaceDN w:val="0"/>
      <w:adjustRightInd w:val="0"/>
      <w:textAlignment w:val="baseline"/>
    </w:pPr>
    <w:rPr>
      <w:rFonts w:cs="Times New Roman"/>
      <w:lang w:eastAsia="en-US"/>
    </w:rPr>
  </w:style>
  <w:style w:type="paragraph" w:styleId="ListParagraph">
    <w:name w:val="List Paragraph"/>
    <w:basedOn w:val="Normal"/>
    <w:uiPriority w:val="34"/>
    <w:qFormat/>
    <w:rsid w:val="00ED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MT\Office%20Templates\WJB\WJB%20Not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WJB Note Template</Template>
  <TotalTime>1</TotalTime>
  <Pages>2</Pages>
  <Words>578</Words>
  <Characters>3296</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Report Title</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
  <dc:creator>William Brendling</dc:creator>
  <cp:keywords/>
  <dc:description/>
  <cp:lastModifiedBy>Roy Shilling</cp:lastModifiedBy>
  <cp:revision>2</cp:revision>
  <cp:lastPrinted>2007-05-15T08:26:00Z</cp:lastPrinted>
  <dcterms:created xsi:type="dcterms:W3CDTF">2021-08-15T18:18:00Z</dcterms:created>
  <dcterms:modified xsi:type="dcterms:W3CDTF">2021-08-15T18:18:00Z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